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Билет 5. </w:t>
      </w:r>
      <w:r w:rsidDel="00000000" w:rsidR="00000000" w:rsidRPr="00000000">
        <w:rPr>
          <w:sz w:val="36"/>
          <w:szCs w:val="36"/>
          <w:rtl w:val="0"/>
        </w:rPr>
        <w:t xml:space="preserve">Конечные разности. Формула Ньютона для конечный разностей вперед и назад.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Рассмотрим случай равноотстоящих узлов интерполяции, т. е.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2543175" cy="228600"/>
            <wp:effectExtent b="0" l="0" r="0" t="0"/>
            <wp:docPr id="12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– называется шагом.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Введем понятие конечных разностей. Пусть известны значения функции в узлах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095375" cy="190500"/>
            <wp:effectExtent b="0" l="0" r="0" t="0"/>
            <wp:docPr id="51" name="image46.gif"/>
            <a:graphic>
              <a:graphicData uri="http://schemas.openxmlformats.org/drawingml/2006/picture">
                <pic:pic>
                  <pic:nvPicPr>
                    <pic:cNvPr id="0" name="image46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 Составим разности значений функции: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133850" cy="1438275"/>
            <wp:effectExtent b="0" l="0" r="0" t="0"/>
            <wp:docPr id="77" name="image63.gif"/>
            <a:graphic>
              <a:graphicData uri="http://schemas.openxmlformats.org/drawingml/2006/picture">
                <pic:pic>
                  <pic:nvPicPr>
                    <pic:cNvPr id="0" name="image6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Эти разности называются разностями первого порядка.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Можно составить разности второго порядка:</w:t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5591175" cy="257175"/>
            <wp:effectExtent b="0" l="0" r="0" t="0"/>
            <wp:docPr id="59" name="image52.gif"/>
            <a:graphic>
              <a:graphicData uri="http://schemas.openxmlformats.org/drawingml/2006/picture">
                <pic:pic>
                  <pic:nvPicPr>
                    <pic:cNvPr id="0" name="image52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Аналогично составляются разности k-го порядка: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2209800" cy="266700"/>
            <wp:effectExtent b="0" l="0" r="0" t="0"/>
            <wp:docPr id="6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Выразим конечные разности непосредственно через значение функции: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8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Таким образом, для любого k можно записать:</w:t>
      </w:r>
    </w:p>
    <w:p w:rsidR="00000000" w:rsidDel="00000000" w:rsidP="00000000" w:rsidRDefault="00000000" w:rsidRPr="00000000" w14:paraId="0000000E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953000" cy="971550"/>
            <wp:effectExtent b="0" l="0" r="0" t="0"/>
            <wp:docPr id="24" name="image35.gif"/>
            <a:graphic>
              <a:graphicData uri="http://schemas.openxmlformats.org/drawingml/2006/picture">
                <pic:pic>
                  <pic:nvPicPr>
                    <pic:cNvPr id="0" name="image35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Запишем эту формулу для значений разности в узле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61925" cy="142875"/>
            <wp:effectExtent b="0" l="0" r="0" t="0"/>
            <wp:docPr id="72" name="image70.gif"/>
            <a:graphic>
              <a:graphicData uri="http://schemas.openxmlformats.org/drawingml/2006/picture">
                <pic:pic>
                  <pic:nvPicPr>
                    <pic:cNvPr id="0" name="image70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743450" cy="428625"/>
            <wp:effectExtent b="0" l="0" r="0" t="0"/>
            <wp:docPr id="4" name="image18.gif"/>
            <a:graphic>
              <a:graphicData uri="http://schemas.openxmlformats.org/drawingml/2006/picture">
                <pic:pic>
                  <pic:nvPicPr>
                    <pic:cNvPr id="0" name="image18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Используя конечные разности, можно определить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3619500" cy="428625"/>
            <wp:effectExtent b="0" l="0" r="0" t="0"/>
            <wp:docPr id="16" name="image20.gif"/>
            <a:graphic>
              <a:graphicData uri="http://schemas.openxmlformats.org/drawingml/2006/picture">
                <pic:pic>
                  <pic:nvPicPr>
                    <pic:cNvPr id="0" name="image20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Перейдем к построению интерполяционного многочлена Ньютона. Этот многочлен будем искать в виде</w:t>
      </w:r>
    </w:p>
    <w:tbl>
      <w:tblPr>
        <w:tblStyle w:val="Table1"/>
        <w:tblW w:w="3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5"/>
        <w:tblGridChange w:id="0">
          <w:tblGrid>
            <w:gridCol w:w="395"/>
          </w:tblGrid>
        </w:tblGridChange>
      </w:tblGrid>
      <w:tr>
        <w:trPr>
          <w:trHeight w:val="60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5"/>
              <w:tblGridChange w:id="0">
                <w:tblGrid>
                  <w:gridCol w:w="305"/>
                </w:tblGrid>
              </w:tblGridChange>
            </w:tblGrid>
            <w:tr>
              <w:trPr>
                <w:trHeight w:val="51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76" w:lineRule="auto"/>
                    <w:rPr>
                      <w:rFonts w:ascii="Merriweather" w:cs="Merriweather" w:eastAsia="Merriweather" w:hAnsi="Merriweather"/>
                      <w:color w:val="33333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color w:val="333333"/>
                      <w:sz w:val="24"/>
                      <w:szCs w:val="24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333875" cy="495300"/>
            <wp:effectExtent b="0" l="0" r="0" t="0"/>
            <wp:docPr id="3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График многочлена должен проходить через заданные узлы, то есть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562100" cy="228600"/>
            <wp:effectExtent b="0" l="0" r="0" t="0"/>
            <wp:docPr id="46" name="image44.gif"/>
            <a:graphic>
              <a:graphicData uri="http://schemas.openxmlformats.org/drawingml/2006/picture">
                <pic:pic>
                  <pic:nvPicPr>
                    <pic:cNvPr id="0" name="image44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 Используем эти условия для нахождения коэффициентов многочлена: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219575" cy="1238250"/>
            <wp:effectExtent b="0" l="0" r="0" t="0"/>
            <wp:docPr id="52" name="image50.gif"/>
            <a:graphic>
              <a:graphicData uri="http://schemas.openxmlformats.org/drawingml/2006/picture">
                <pic:pic>
                  <pic:nvPicPr>
                    <pic:cNvPr id="0" name="image50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Найдем отсюда коэффициенты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71450" cy="180975"/>
            <wp:effectExtent b="0" l="0" r="0" t="0"/>
            <wp:docPr id="80" name="image71.gif"/>
            <a:graphic>
              <a:graphicData uri="http://schemas.openxmlformats.org/drawingml/2006/picture">
                <pic:pic>
                  <pic:nvPicPr>
                    <pic:cNvPr id="0" name="image71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3886200" cy="1362075"/>
            <wp:effectExtent b="0" l="0" r="0" t="0"/>
            <wp:docPr id="37" name="image38.gif"/>
            <a:graphic>
              <a:graphicData uri="http://schemas.openxmlformats.org/drawingml/2006/picture">
                <pic:pic>
                  <pic:nvPicPr>
                    <pic:cNvPr id="0" name="image38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Таким образом, для любого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14300" cy="142875"/>
            <wp:effectExtent b="0" l="0" r="0" t="0"/>
            <wp:docPr id="18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-го коэффициента формула примет вид</w:t>
      </w:r>
    </w:p>
    <w:p w:rsidR="00000000" w:rsidDel="00000000" w:rsidP="00000000" w:rsidRDefault="00000000" w:rsidRPr="00000000" w14:paraId="0000001D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638300" cy="552450"/>
            <wp:effectExtent b="0" l="0" r="0" t="0"/>
            <wp:docPr id="20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Подставляя эти формулы в выражение многочлена Ньютона, получим его следующий вид:</w:t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552950" cy="1238250"/>
            <wp:effectExtent b="0" l="0" r="0" t="0"/>
            <wp:docPr id="19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Полученную формулу можно записать в другом виде. Для этого введем переменную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847725" cy="390525"/>
            <wp:effectExtent b="0" l="0" r="0" t="0"/>
            <wp:docPr id="10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В этом случае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3638550" cy="2133600"/>
            <wp:effectExtent b="0" l="0" r="0" t="0"/>
            <wp:docPr id="39" name="image37.gif"/>
            <a:graphic>
              <a:graphicData uri="http://schemas.openxmlformats.org/drawingml/2006/picture">
                <pic:pic>
                  <pic:nvPicPr>
                    <pic:cNvPr id="0" name="image37.gif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С учетом этих соотношений формулу многочлена Ньютона можно записать в виде</w:t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43575" cy="428625"/>
            <wp:effectExtent b="0" l="0" r="0" t="0"/>
            <wp:docPr id="5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Полученное выражение может аппроксимировать данную функцию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685800" cy="200025"/>
            <wp:effectExtent b="0" l="0" r="0" t="0"/>
            <wp:docPr id="67" name="image62.gif"/>
            <a:graphic>
              <a:graphicData uri="http://schemas.openxmlformats.org/drawingml/2006/picture">
                <pic:pic>
                  <pic:nvPicPr>
                    <pic:cNvPr id="0" name="image62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на всем отрезке изменения аргумента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657225" cy="238125"/>
            <wp:effectExtent b="0" l="0" r="0" t="0"/>
            <wp:docPr id="42" name="image40.gif"/>
            <a:graphic>
              <a:graphicData uri="http://schemas.openxmlformats.org/drawingml/2006/picture">
                <pic:pic>
                  <pic:nvPicPr>
                    <pic:cNvPr id="0" name="image40.gif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 Однако более целесообразно (с точки зрения повышения точности расчетов и уменьшения числа слагаемых в полученной формуле) ограничиться случаем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381000" cy="171450"/>
            <wp:effectExtent b="0" l="0" r="0" t="0"/>
            <wp:docPr id="71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, то есть использовать эту формулу для всех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914400" cy="238125"/>
            <wp:effectExtent b="0" l="0" r="0" t="0"/>
            <wp:docPr id="35" name="image28.gif"/>
            <a:graphic>
              <a:graphicData uri="http://schemas.openxmlformats.org/drawingml/2006/picture">
                <pic:pic>
                  <pic:nvPicPr>
                    <pic:cNvPr id="0" name="image28.gif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 Для других случаев вместо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200025" cy="142875"/>
            <wp:effectExtent b="0" l="0" r="0" t="0"/>
            <wp:docPr id="53" name="image59.gif"/>
            <a:graphic>
              <a:graphicData uri="http://schemas.openxmlformats.org/drawingml/2006/picture">
                <pic:pic>
                  <pic:nvPicPr>
                    <pic:cNvPr id="0" name="image59.gif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принять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71450" cy="180975"/>
            <wp:effectExtent b="0" l="0" r="0" t="0"/>
            <wp:docPr id="36" name="image32.gif"/>
            <a:graphic>
              <a:graphicData uri="http://schemas.openxmlformats.org/drawingml/2006/picture">
                <pic:pic>
                  <pic:nvPicPr>
                    <pic:cNvPr id="0" name="image32.gif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, если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066800" cy="238125"/>
            <wp:effectExtent b="0" l="0" r="0" t="0"/>
            <wp:docPr id="78" name="image72.gif"/>
            <a:graphic>
              <a:graphicData uri="http://schemas.openxmlformats.org/drawingml/2006/picture">
                <pic:pic>
                  <pic:nvPicPr>
                    <pic:cNvPr id="0" name="image72.gif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при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838200" cy="209550"/>
            <wp:effectExtent b="0" l="0" r="0" t="0"/>
            <wp:docPr id="11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 В этом случае интерполяционный многочлен можно записать в виде</w:t>
      </w:r>
    </w:p>
    <w:p w:rsidR="00000000" w:rsidDel="00000000" w:rsidP="00000000" w:rsidRDefault="00000000" w:rsidRPr="00000000" w14:paraId="00000028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5638800" cy="714375"/>
            <wp:effectExtent b="0" l="0" r="0" t="0"/>
            <wp:docPr id="7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Полученная формула называется первым интерполяционным многочленом Ньютона для интерполяции вперед. Эту интерполяционную формулу обычно используют для вычисления значений функции в точках левой половины рассматриваемого отрезка. Это объясняется следующим: разности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00050" cy="266700"/>
            <wp:effectExtent b="0" l="0" r="0" t="0"/>
            <wp:docPr id="66" name="image61.gif"/>
            <a:graphic>
              <a:graphicData uri="http://schemas.openxmlformats.org/drawingml/2006/picture">
                <pic:pic>
                  <pic:nvPicPr>
                    <pic:cNvPr id="0" name="image61.gif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вычисляются через значения функции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333500" cy="142875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, причем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685800" cy="142875"/>
            <wp:effectExtent b="0" l="0" r="0" t="0"/>
            <wp:docPr id="28" name="image25.gif"/>
            <a:graphic>
              <a:graphicData uri="http://schemas.openxmlformats.org/drawingml/2006/picture">
                <pic:pic>
                  <pic:nvPicPr>
                    <pic:cNvPr id="0" name="image25.gif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 Из-за этого при больших значениях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57150" cy="142875"/>
            <wp:effectExtent b="0" l="0" r="0" t="0"/>
            <wp:docPr id="1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мы не можем вычислить высших порядков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828675" cy="190500"/>
            <wp:effectExtent b="0" l="0" r="0" t="0"/>
            <wp:docPr id="57" name="image47.gif"/>
            <a:graphic>
              <a:graphicData uri="http://schemas.openxmlformats.org/drawingml/2006/picture">
                <pic:pic>
                  <pic:nvPicPr>
                    <pic:cNvPr id="0" name="image47.gif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Для правой половины рассматриваемого отрезка разности лучше вычислять справа налево. В этом случае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200150" cy="190500"/>
            <wp:effectExtent b="0" l="0" r="0" t="0"/>
            <wp:docPr id="33" name="image27.gif"/>
            <a:graphic>
              <a:graphicData uri="http://schemas.openxmlformats.org/drawingml/2006/picture">
                <pic:pic>
                  <pic:nvPicPr>
                    <pic:cNvPr id="0" name="image27.gif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, то есть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19100" cy="171450"/>
            <wp:effectExtent b="0" l="0" r="0" t="0"/>
            <wp:docPr id="31" name="image36.gif"/>
            <a:graphic>
              <a:graphicData uri="http://schemas.openxmlformats.org/drawingml/2006/picture">
                <pic:pic>
                  <pic:nvPicPr>
                    <pic:cNvPr id="0" name="image36.gif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, и интерполяционный многочлен Ньютона можно получить в виде:</w:t>
      </w:r>
    </w:p>
    <w:p w:rsidR="00000000" w:rsidDel="00000000" w:rsidP="00000000" w:rsidRDefault="00000000" w:rsidRPr="00000000" w14:paraId="0000002B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50" name="image56.gif"/>
            <a:graphic>
              <a:graphicData uri="http://schemas.openxmlformats.org/drawingml/2006/picture">
                <pic:pic>
                  <pic:nvPicPr>
                    <pic:cNvPr id="0" name="image56.gif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Полученная формула называется вторым интерполяционным многочленом назад.</w:t>
      </w:r>
    </w:p>
    <w:p w:rsidR="00000000" w:rsidDel="00000000" w:rsidP="00000000" w:rsidRDefault="00000000" w:rsidRPr="00000000" w14:paraId="0000002D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Пример. Используя интерполяционный полином Ньютона, вычислить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571500" cy="190500"/>
            <wp:effectExtent b="0" l="0" r="0" t="0"/>
            <wp:docPr id="13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, где функция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685800" cy="200025"/>
            <wp:effectExtent b="0" l="0" r="0" t="0"/>
            <wp:docPr id="73" name="image62.gif"/>
            <a:graphic>
              <a:graphicData uri="http://schemas.openxmlformats.org/drawingml/2006/picture">
                <pic:pic>
                  <pic:nvPicPr>
                    <pic:cNvPr id="0" name="image62.gif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задана таблицей</w:t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4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5"/>
        <w:gridCol w:w="230"/>
        <w:gridCol w:w="980"/>
        <w:gridCol w:w="965"/>
        <w:gridCol w:w="995"/>
        <w:gridCol w:w="980"/>
        <w:gridCol w:w="920"/>
        <w:tblGridChange w:id="0">
          <w:tblGrid>
            <w:gridCol w:w="365"/>
            <w:gridCol w:w="230"/>
            <w:gridCol w:w="980"/>
            <w:gridCol w:w="965"/>
            <w:gridCol w:w="995"/>
            <w:gridCol w:w="980"/>
            <w:gridCol w:w="920"/>
          </w:tblGrid>
        </w:tblGridChange>
      </w:tblGrid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0,5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0,1002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0,8045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0,4108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0,5211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Решение.Составляем таблицу конечных разностей.</w:t>
      </w:r>
    </w:p>
    <w:tbl>
      <w:tblPr>
        <w:tblStyle w:val="Table4"/>
        <w:tblW w:w="67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0"/>
        <w:gridCol w:w="995"/>
        <w:gridCol w:w="980"/>
        <w:gridCol w:w="1025"/>
        <w:gridCol w:w="1025"/>
        <w:gridCol w:w="1115"/>
        <w:gridCol w:w="995"/>
        <w:tblGridChange w:id="0">
          <w:tblGrid>
            <w:gridCol w:w="590"/>
            <w:gridCol w:w="995"/>
            <w:gridCol w:w="980"/>
            <w:gridCol w:w="1025"/>
            <w:gridCol w:w="1025"/>
            <w:gridCol w:w="1115"/>
            <w:gridCol w:w="995"/>
          </w:tblGrid>
        </w:tblGridChange>
      </w:tblGrid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219075" cy="171450"/>
                  <wp:effectExtent b="0" l="0" r="0" t="0"/>
                  <wp:docPr id="25" name="image23.gif"/>
                  <a:graphic>
                    <a:graphicData uri="http://schemas.openxmlformats.org/drawingml/2006/picture">
                      <pic:pic>
                        <pic:nvPicPr>
                          <pic:cNvPr id="0" name="image23.gif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342900" cy="257175"/>
                  <wp:effectExtent b="0" l="0" r="0" t="0"/>
                  <wp:docPr id="79" name="image55.gif"/>
                  <a:graphic>
                    <a:graphicData uri="http://schemas.openxmlformats.org/drawingml/2006/picture">
                      <pic:pic>
                        <pic:nvPicPr>
                          <pic:cNvPr id="0" name="image55.gif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323850" cy="257175"/>
                  <wp:effectExtent b="0" l="0" r="0" t="0"/>
                  <wp:docPr id="55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342900" cy="257175"/>
                  <wp:effectExtent b="0" l="0" r="0" t="0"/>
                  <wp:docPr id="29" name="image26.gif"/>
                  <a:graphic>
                    <a:graphicData uri="http://schemas.openxmlformats.org/drawingml/2006/picture">
                      <pic:pic>
                        <pic:nvPicPr>
                          <pic:cNvPr id="0" name="image26.gif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333375" cy="257175"/>
                  <wp:effectExtent b="0" l="0" r="0" t="0"/>
                  <wp:docPr id="41" name="image60.gif"/>
                  <a:graphic>
                    <a:graphicData uri="http://schemas.openxmlformats.org/drawingml/2006/picture">
                      <pic:pic>
                        <pic:nvPicPr>
                          <pic:cNvPr id="0" name="image60.gif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0,1002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u w:val="single"/>
                <w:rtl w:val="0"/>
              </w:rPr>
              <w:t xml:space="preserve">0,1002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0,0009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u w:val="single"/>
                <w:rtl w:val="0"/>
              </w:rPr>
              <w:t xml:space="preserve">0,1011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0,0012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u w:val="single"/>
                <w:rtl w:val="0"/>
              </w:rPr>
              <w:t xml:space="preserve">0,0021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-0,0002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0,1032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u w:val="single"/>
                <w:rtl w:val="0"/>
              </w:rPr>
              <w:t xml:space="preserve">0,0010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0,0001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0,3045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0,0031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u w:val="single"/>
                <w:rtl w:val="0"/>
              </w:rPr>
              <w:t xml:space="preserve">-0,0001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0,1063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0,0009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0,4108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0,0040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0,1103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0,5211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9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Для вычисления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571500" cy="190500"/>
            <wp:effectExtent b="0" l="0" r="0" t="0"/>
            <wp:docPr id="68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положим в интерполяционном многочлене Ньютона вперед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276350" cy="190500"/>
            <wp:effectExtent b="0" l="0" r="0" t="0"/>
            <wp:docPr id="58" name="image51.gif"/>
            <a:graphic>
              <a:graphicData uri="http://schemas.openxmlformats.org/drawingml/2006/picture">
                <pic:pic>
                  <pic:nvPicPr>
                    <pic:cNvPr id="0" name="image51.gif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тогда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562100" cy="447675"/>
            <wp:effectExtent b="0" l="0" r="0" t="0"/>
            <wp:docPr id="40" name="image31.gif"/>
            <a:graphic>
              <a:graphicData uri="http://schemas.openxmlformats.org/drawingml/2006/picture">
                <pic:pic>
                  <pic:nvPicPr>
                    <pic:cNvPr id="0" name="image31.gif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и</w:t>
      </w:r>
    </w:p>
    <w:p w:rsidR="00000000" w:rsidDel="00000000" w:rsidP="00000000" w:rsidRDefault="00000000" w:rsidRPr="00000000" w14:paraId="0000009A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5562600" cy="962025"/>
            <wp:effectExtent b="0" l="0" r="0" t="0"/>
            <wp:docPr id="69" name="image64.gif"/>
            <a:graphic>
              <a:graphicData uri="http://schemas.openxmlformats.org/drawingml/2006/picture">
                <pic:pic>
                  <pic:nvPicPr>
                    <pic:cNvPr id="0" name="image64.gif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Пример. Задана таблица. Найти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362075" cy="209550"/>
            <wp:effectExtent b="0" l="0" r="0" t="0"/>
            <wp:docPr id="44" name="image43.gif"/>
            <a:graphic>
              <a:graphicData uri="http://schemas.openxmlformats.org/drawingml/2006/picture">
                <pic:pic>
                  <pic:nvPicPr>
                    <pic:cNvPr id="0" name="image43.gif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tbl>
      <w:tblPr>
        <w:tblStyle w:val="Table5"/>
        <w:tblW w:w="4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5"/>
        <w:gridCol w:w="995"/>
        <w:gridCol w:w="1025"/>
        <w:gridCol w:w="950"/>
        <w:gridCol w:w="1025"/>
        <w:tblGridChange w:id="0">
          <w:tblGrid>
            <w:gridCol w:w="365"/>
            <w:gridCol w:w="995"/>
            <w:gridCol w:w="1025"/>
            <w:gridCol w:w="950"/>
            <w:gridCol w:w="1025"/>
          </w:tblGrid>
        </w:tblGridChange>
      </w:tblGrid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jc w:val="both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381000" cy="152400"/>
                  <wp:effectExtent b="0" l="0" r="0" t="0"/>
                  <wp:docPr id="54" name="image57.gif"/>
                  <a:graphic>
                    <a:graphicData uri="http://schemas.openxmlformats.org/drawingml/2006/picture">
                      <pic:pic>
                        <pic:nvPicPr>
                          <pic:cNvPr id="0" name="image57.gif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219075" cy="171450"/>
                  <wp:effectExtent b="0" l="0" r="0" t="0"/>
                  <wp:docPr id="26" name="image23.gif"/>
                  <a:graphic>
                    <a:graphicData uri="http://schemas.openxmlformats.org/drawingml/2006/picture">
                      <pic:pic>
                        <pic:nvPicPr>
                          <pic:cNvPr id="0" name="image23.gif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342900" cy="257175"/>
                  <wp:effectExtent b="0" l="0" r="0" t="0"/>
                  <wp:docPr id="60" name="image55.gif"/>
                  <a:graphic>
                    <a:graphicData uri="http://schemas.openxmlformats.org/drawingml/2006/picture">
                      <pic:pic>
                        <pic:nvPicPr>
                          <pic:cNvPr id="0" name="image55.gif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323850" cy="257175"/>
                  <wp:effectExtent b="0" l="0" r="0" t="0"/>
                  <wp:docPr id="9" name="image19.gif"/>
                  <a:graphic>
                    <a:graphicData uri="http://schemas.openxmlformats.org/drawingml/2006/picture">
                      <pic:pic>
                        <pic:nvPicPr>
                          <pic:cNvPr id="0" name="image19.gif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266700" cy="209550"/>
                  <wp:effectExtent b="0" l="0" r="0" t="0"/>
                  <wp:docPr id="23" name="image24.gif"/>
                  <a:graphic>
                    <a:graphicData uri="http://schemas.openxmlformats.org/drawingml/2006/picture">
                      <pic:pic>
                        <pic:nvPicPr>
                          <pic:cNvPr id="0" name="image24.gif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0,2588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0,0832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304800" cy="209550"/>
                  <wp:effectExtent b="0" l="0" r="0" t="0"/>
                  <wp:docPr id="47" name="image42.gif"/>
                  <a:graphic>
                    <a:graphicData uri="http://schemas.openxmlformats.org/drawingml/2006/picture">
                      <pic:pic>
                        <pic:nvPicPr>
                          <pic:cNvPr id="0" name="image42.gif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0,3420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-0,026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0,0806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0,0006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295275" cy="209550"/>
                  <wp:effectExtent b="0" l="0" r="0" t="0"/>
                  <wp:docPr id="15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0,4226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-0,032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0,0774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0,0006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295275" cy="209550"/>
                  <wp:effectExtent b="0" l="0" r="0" t="0"/>
                  <wp:docPr id="34" name="image29.gif"/>
                  <a:graphic>
                    <a:graphicData uri="http://schemas.openxmlformats.org/drawingml/2006/picture">
                      <pic:pic>
                        <pic:nvPicPr>
                          <pic:cNvPr id="0" name="image29.gif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0,038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0,0736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  <w:drawing>
                <wp:inline distB="114300" distT="114300" distL="114300" distR="114300">
                  <wp:extent cx="295275" cy="209550"/>
                  <wp:effectExtent b="0" l="0" r="0" t="0"/>
                  <wp:docPr id="43" name="image39.gif"/>
                  <a:graphic>
                    <a:graphicData uri="http://schemas.openxmlformats.org/drawingml/2006/picture">
                      <pic:pic>
                        <pic:nvPicPr>
                          <pic:cNvPr id="0" name="image39.gif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0,5736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При вычислении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533400" cy="209550"/>
            <wp:effectExtent b="0" l="0" r="0" t="0"/>
            <wp:docPr id="30" name="image33.gif"/>
            <a:graphic>
              <a:graphicData uri="http://schemas.openxmlformats.org/drawingml/2006/picture">
                <pic:pic>
                  <pic:nvPicPr>
                    <pic:cNvPr id="0" name="image33.gif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положим</w:t>
      </w:r>
    </w:p>
    <w:p w:rsidR="00000000" w:rsidDel="00000000" w:rsidP="00000000" w:rsidRDefault="00000000" w:rsidRPr="00000000" w14:paraId="000000D0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3238500" cy="533400"/>
            <wp:effectExtent b="0" l="0" r="0" t="0"/>
            <wp:docPr id="27" name="image30.gif"/>
            <a:graphic>
              <a:graphicData uri="http://schemas.openxmlformats.org/drawingml/2006/picture">
                <pic:pic>
                  <pic:nvPicPr>
                    <pic:cNvPr id="0" name="image30.gif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1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257675" cy="971550"/>
            <wp:effectExtent b="0" l="0" r="0" t="0"/>
            <wp:docPr id="76" name="image67.gif"/>
            <a:graphic>
              <a:graphicData uri="http://schemas.openxmlformats.org/drawingml/2006/picture">
                <pic:pic>
                  <pic:nvPicPr>
                    <pic:cNvPr id="0" name="image67.gif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При вычислении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561975" cy="209550"/>
            <wp:effectExtent b="0" l="0" r="0" t="0"/>
            <wp:docPr id="64" name="image58.gif"/>
            <a:graphic>
              <a:graphicData uri="http://schemas.openxmlformats.org/drawingml/2006/picture">
                <pic:pic>
                  <pic:nvPicPr>
                    <pic:cNvPr id="0" name="image58.gif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положим</w:t>
      </w:r>
    </w:p>
    <w:p w:rsidR="00000000" w:rsidDel="00000000" w:rsidP="00000000" w:rsidRDefault="00000000" w:rsidRPr="00000000" w14:paraId="000000D3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3238500" cy="533400"/>
            <wp:effectExtent b="0" l="0" r="0" t="0"/>
            <wp:docPr id="70" name="image69.gif"/>
            <a:graphic>
              <a:graphicData uri="http://schemas.openxmlformats.org/drawingml/2006/picture">
                <pic:pic>
                  <pic:nvPicPr>
                    <pic:cNvPr id="0" name="image69.gif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229100" cy="962025"/>
            <wp:effectExtent b="0" l="0" r="0" t="0"/>
            <wp:docPr id="48" name="image49.gif"/>
            <a:graphic>
              <a:graphicData uri="http://schemas.openxmlformats.org/drawingml/2006/picture">
                <pic:pic>
                  <pic:nvPicPr>
                    <pic:cNvPr id="0" name="image49.gif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Оценим погрешности формул Ньютона вперед и назад:</w:t>
      </w:r>
    </w:p>
    <w:p w:rsidR="00000000" w:rsidDel="00000000" w:rsidP="00000000" w:rsidRDefault="00000000" w:rsidRPr="00000000" w14:paraId="000000D6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076700" cy="466725"/>
            <wp:effectExtent b="0" l="0" r="0" t="0"/>
            <wp:docPr id="21" name="image41.gif"/>
            <a:graphic>
              <a:graphicData uri="http://schemas.openxmlformats.org/drawingml/2006/picture">
                <pic:pic>
                  <pic:nvPicPr>
                    <pic:cNvPr id="0" name="image41.gif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847725" cy="390525"/>
            <wp:effectExtent b="0" l="0" r="0" t="0"/>
            <wp:docPr id="49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и</w:t>
      </w:r>
    </w:p>
    <w:p w:rsidR="00000000" w:rsidDel="00000000" w:rsidP="00000000" w:rsidRDefault="00000000" w:rsidRPr="00000000" w14:paraId="000000D7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171950" cy="466725"/>
            <wp:effectExtent b="0" l="0" r="0" t="0"/>
            <wp:docPr id="61" name="image48.gif"/>
            <a:graphic>
              <a:graphicData uri="http://schemas.openxmlformats.org/drawingml/2006/picture">
                <pic:pic>
                  <pic:nvPicPr>
                    <pic:cNvPr id="0" name="image48.gif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857250" cy="381000"/>
            <wp:effectExtent b="0" l="0" r="0" t="0"/>
            <wp:docPr id="56" name="image53.gif"/>
            <a:graphic>
              <a:graphicData uri="http://schemas.openxmlformats.org/drawingml/2006/picture">
                <pic:pic>
                  <pic:nvPicPr>
                    <pic:cNvPr id="0" name="image53.gif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8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Формулы приближенного дифференцирования основанные на первой интерполяционной формуле Ньютона. Интерполяционный многочлен Ньютона имеет вид</w:t>
      </w:r>
    </w:p>
    <w:p w:rsidR="00000000" w:rsidDel="00000000" w:rsidP="00000000" w:rsidRDefault="00000000" w:rsidRPr="00000000" w14:paraId="000000D9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5029200" cy="428625"/>
            <wp:effectExtent b="0" l="0" r="0" t="0"/>
            <wp:docPr id="22" name="image22.gif"/>
            <a:graphic>
              <a:graphicData uri="http://schemas.openxmlformats.org/drawingml/2006/picture">
                <pic:pic>
                  <pic:nvPicPr>
                    <pic:cNvPr id="0" name="image22.gif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3009900" cy="381000"/>
            <wp:effectExtent b="0" l="0" r="0" t="0"/>
            <wp:docPr id="62" name="image54.gif"/>
            <a:graphic>
              <a:graphicData uri="http://schemas.openxmlformats.org/drawingml/2006/picture">
                <pic:pic>
                  <pic:nvPicPr>
                    <pic:cNvPr id="0" name="image54.gif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Производя перемножение биномов, получим</w:t>
      </w:r>
    </w:p>
    <w:p w:rsidR="00000000" w:rsidDel="00000000" w:rsidP="00000000" w:rsidRDefault="00000000" w:rsidRPr="00000000" w14:paraId="000000DC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562475" cy="1104900"/>
            <wp:effectExtent b="0" l="0" r="0" t="0"/>
            <wp:docPr id="63" name="image65.gif"/>
            <a:graphic>
              <a:graphicData uri="http://schemas.openxmlformats.org/drawingml/2006/picture">
                <pic:pic>
                  <pic:nvPicPr>
                    <pic:cNvPr id="0" name="image65.gif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так как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724025" cy="466725"/>
            <wp:effectExtent b="0" l="0" r="0" t="0"/>
            <wp:docPr id="14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, то</w:t>
      </w:r>
    </w:p>
    <w:tbl>
      <w:tblPr>
        <w:tblStyle w:val="Table6"/>
        <w:tblW w:w="3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5"/>
        <w:tblGridChange w:id="0">
          <w:tblGrid>
            <w:gridCol w:w="395"/>
          </w:tblGrid>
        </w:tblGridChange>
      </w:tblGrid>
      <w:tr>
        <w:trPr>
          <w:trHeight w:val="60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76" w:lineRule="auto"/>
              <w:jc w:val="both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05"/>
              <w:tblGridChange w:id="0">
                <w:tblGrid>
                  <w:gridCol w:w="305"/>
                </w:tblGrid>
              </w:tblGridChange>
            </w:tblGrid>
            <w:tr>
              <w:trPr>
                <w:trHeight w:val="51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76" w:lineRule="auto"/>
                    <w:rPr>
                      <w:rFonts w:ascii="Merriweather" w:cs="Merriweather" w:eastAsia="Merriweather" w:hAnsi="Merriweather"/>
                      <w:color w:val="333333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Merriweather" w:cs="Merriweather" w:eastAsia="Merriweather" w:hAnsi="Merriweather"/>
                      <w:color w:val="333333"/>
                      <w:sz w:val="24"/>
                      <w:szCs w:val="24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rPr>
                <w:rFonts w:ascii="Merriweather" w:cs="Merriweather" w:eastAsia="Merriweather" w:hAnsi="Merriweather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181475" cy="1304925"/>
            <wp:effectExtent b="0" l="0" r="0" t="0"/>
            <wp:docPr id="74" name="image68.gif"/>
            <a:graphic>
              <a:graphicData uri="http://schemas.openxmlformats.org/drawingml/2006/picture">
                <pic:pic>
                  <pic:nvPicPr>
                    <pic:cNvPr id="0" name="image68.gif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Аналогично можно вычислять производные функции любого порядка.</w:t>
      </w:r>
    </w:p>
    <w:p w:rsidR="00000000" w:rsidDel="00000000" w:rsidP="00000000" w:rsidRDefault="00000000" w:rsidRPr="00000000" w14:paraId="000000E3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В некоторых случаях требуется находить производные функций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04775" cy="133350"/>
            <wp:effectExtent b="0" l="0" r="0" t="0"/>
            <wp:docPr id="17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в основных табличных точках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61925" cy="142875"/>
            <wp:effectExtent b="0" l="0" r="0" t="0"/>
            <wp:docPr id="75" name="image70.gif"/>
            <a:graphic>
              <a:graphicData uri="http://schemas.openxmlformats.org/drawingml/2006/picture">
                <pic:pic>
                  <pic:nvPicPr>
                    <pic:cNvPr id="0" name="image70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. Так как табличное значение можно считать за начальное, то положив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047750" cy="180975"/>
            <wp:effectExtent b="0" l="0" r="0" t="0"/>
            <wp:docPr id="45" name="image45.gif"/>
            <a:graphic>
              <a:graphicData uri="http://schemas.openxmlformats.org/drawingml/2006/picture">
                <pic:pic>
                  <pic:nvPicPr>
                    <pic:cNvPr id="0" name="image45.gif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, имеем</w:t>
      </w:r>
    </w:p>
    <w:p w:rsidR="00000000" w:rsidDel="00000000" w:rsidP="00000000" w:rsidRDefault="00000000" w:rsidRPr="00000000" w14:paraId="000000E4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4400550" cy="647700"/>
            <wp:effectExtent b="0" l="0" r="0" t="0"/>
            <wp:docPr id="32" name="image21.gif"/>
            <a:graphic>
              <a:graphicData uri="http://schemas.openxmlformats.org/drawingml/2006/picture">
                <pic:pic>
                  <pic:nvPicPr>
                    <pic:cNvPr id="0" name="image21.gif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pacing w:after="240" w:before="240" w:line="276" w:lineRule="auto"/>
        <w:jc w:val="both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Для производной многочлена Ньютона первого порядка погрешность может быть вычислена по формуле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971675" cy="504825"/>
            <wp:effectExtent b="0" l="0" r="0" t="0"/>
            <wp:docPr id="38" name="image34.gif"/>
            <a:graphic>
              <a:graphicData uri="http://schemas.openxmlformats.org/drawingml/2006/picture">
                <pic:pic>
                  <pic:nvPicPr>
                    <pic:cNvPr id="0" name="image34.gif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pacing w:after="240" w:before="240"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</w:rPr>
        <w:drawing>
          <wp:inline distB="114300" distT="114300" distL="114300" distR="114300">
            <wp:extent cx="114300" cy="142875"/>
            <wp:effectExtent b="0" l="0" r="0" t="0"/>
            <wp:docPr id="65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rtl w:val="0"/>
        </w:rPr>
        <w:t xml:space="preserve">– число конечных разностей в многочлене Ньютона.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7.gif"/><Relationship Id="rId42" Type="http://schemas.openxmlformats.org/officeDocument/2006/relationships/image" Target="media/image36.gif"/><Relationship Id="rId41" Type="http://schemas.openxmlformats.org/officeDocument/2006/relationships/image" Target="media/image27.gif"/><Relationship Id="rId44" Type="http://schemas.openxmlformats.org/officeDocument/2006/relationships/image" Target="media/image13.gif"/><Relationship Id="rId43" Type="http://schemas.openxmlformats.org/officeDocument/2006/relationships/image" Target="media/image56.gif"/><Relationship Id="rId46" Type="http://schemas.openxmlformats.org/officeDocument/2006/relationships/image" Target="media/image55.gif"/><Relationship Id="rId45" Type="http://schemas.openxmlformats.org/officeDocument/2006/relationships/image" Target="media/image23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2.gif"/><Relationship Id="rId48" Type="http://schemas.openxmlformats.org/officeDocument/2006/relationships/image" Target="media/image26.gif"/><Relationship Id="rId47" Type="http://schemas.openxmlformats.org/officeDocument/2006/relationships/image" Target="media/image19.gif"/><Relationship Id="rId49" Type="http://schemas.openxmlformats.org/officeDocument/2006/relationships/image" Target="media/image60.gif"/><Relationship Id="rId5" Type="http://schemas.openxmlformats.org/officeDocument/2006/relationships/styles" Target="styles.xml"/><Relationship Id="rId6" Type="http://schemas.openxmlformats.org/officeDocument/2006/relationships/image" Target="media/image15.gif"/><Relationship Id="rId7" Type="http://schemas.openxmlformats.org/officeDocument/2006/relationships/image" Target="media/image46.gif"/><Relationship Id="rId8" Type="http://schemas.openxmlformats.org/officeDocument/2006/relationships/image" Target="media/image63.gif"/><Relationship Id="rId73" Type="http://schemas.openxmlformats.org/officeDocument/2006/relationships/image" Target="media/image68.gif"/><Relationship Id="rId72" Type="http://schemas.openxmlformats.org/officeDocument/2006/relationships/image" Target="media/image11.gif"/><Relationship Id="rId31" Type="http://schemas.openxmlformats.org/officeDocument/2006/relationships/image" Target="media/image59.gif"/><Relationship Id="rId75" Type="http://schemas.openxmlformats.org/officeDocument/2006/relationships/image" Target="media/image45.gif"/><Relationship Id="rId30" Type="http://schemas.openxmlformats.org/officeDocument/2006/relationships/image" Target="media/image28.gif"/><Relationship Id="rId74" Type="http://schemas.openxmlformats.org/officeDocument/2006/relationships/image" Target="media/image2.gif"/><Relationship Id="rId33" Type="http://schemas.openxmlformats.org/officeDocument/2006/relationships/image" Target="media/image72.gif"/><Relationship Id="rId77" Type="http://schemas.openxmlformats.org/officeDocument/2006/relationships/image" Target="media/image34.gif"/><Relationship Id="rId32" Type="http://schemas.openxmlformats.org/officeDocument/2006/relationships/image" Target="media/image32.gif"/><Relationship Id="rId76" Type="http://schemas.openxmlformats.org/officeDocument/2006/relationships/image" Target="media/image21.gif"/><Relationship Id="rId35" Type="http://schemas.openxmlformats.org/officeDocument/2006/relationships/image" Target="media/image16.gif"/><Relationship Id="rId34" Type="http://schemas.openxmlformats.org/officeDocument/2006/relationships/image" Target="media/image8.gif"/><Relationship Id="rId71" Type="http://schemas.openxmlformats.org/officeDocument/2006/relationships/image" Target="media/image65.gif"/><Relationship Id="rId70" Type="http://schemas.openxmlformats.org/officeDocument/2006/relationships/image" Target="media/image54.gif"/><Relationship Id="rId37" Type="http://schemas.openxmlformats.org/officeDocument/2006/relationships/image" Target="media/image1.gif"/><Relationship Id="rId36" Type="http://schemas.openxmlformats.org/officeDocument/2006/relationships/image" Target="media/image61.gif"/><Relationship Id="rId39" Type="http://schemas.openxmlformats.org/officeDocument/2006/relationships/image" Target="media/image14.gif"/><Relationship Id="rId38" Type="http://schemas.openxmlformats.org/officeDocument/2006/relationships/image" Target="media/image25.gif"/><Relationship Id="rId62" Type="http://schemas.openxmlformats.org/officeDocument/2006/relationships/image" Target="media/image67.gif"/><Relationship Id="rId61" Type="http://schemas.openxmlformats.org/officeDocument/2006/relationships/image" Target="media/image30.gif"/><Relationship Id="rId20" Type="http://schemas.openxmlformats.org/officeDocument/2006/relationships/image" Target="media/image38.gif"/><Relationship Id="rId64" Type="http://schemas.openxmlformats.org/officeDocument/2006/relationships/image" Target="media/image69.gif"/><Relationship Id="rId63" Type="http://schemas.openxmlformats.org/officeDocument/2006/relationships/image" Target="media/image58.gif"/><Relationship Id="rId22" Type="http://schemas.openxmlformats.org/officeDocument/2006/relationships/image" Target="media/image7.gif"/><Relationship Id="rId66" Type="http://schemas.openxmlformats.org/officeDocument/2006/relationships/image" Target="media/image41.gif"/><Relationship Id="rId21" Type="http://schemas.openxmlformats.org/officeDocument/2006/relationships/image" Target="media/image3.gif"/><Relationship Id="rId65" Type="http://schemas.openxmlformats.org/officeDocument/2006/relationships/image" Target="media/image49.gif"/><Relationship Id="rId24" Type="http://schemas.openxmlformats.org/officeDocument/2006/relationships/image" Target="media/image17.gif"/><Relationship Id="rId68" Type="http://schemas.openxmlformats.org/officeDocument/2006/relationships/image" Target="media/image53.gif"/><Relationship Id="rId23" Type="http://schemas.openxmlformats.org/officeDocument/2006/relationships/image" Target="media/image12.gif"/><Relationship Id="rId67" Type="http://schemas.openxmlformats.org/officeDocument/2006/relationships/image" Target="media/image48.gif"/><Relationship Id="rId60" Type="http://schemas.openxmlformats.org/officeDocument/2006/relationships/image" Target="media/image33.gif"/><Relationship Id="rId26" Type="http://schemas.openxmlformats.org/officeDocument/2006/relationships/image" Target="media/image4.gif"/><Relationship Id="rId25" Type="http://schemas.openxmlformats.org/officeDocument/2006/relationships/image" Target="media/image37.gif"/><Relationship Id="rId69" Type="http://schemas.openxmlformats.org/officeDocument/2006/relationships/image" Target="media/image22.gif"/><Relationship Id="rId28" Type="http://schemas.openxmlformats.org/officeDocument/2006/relationships/image" Target="media/image40.gif"/><Relationship Id="rId27" Type="http://schemas.openxmlformats.org/officeDocument/2006/relationships/image" Target="media/image62.gif"/><Relationship Id="rId29" Type="http://schemas.openxmlformats.org/officeDocument/2006/relationships/image" Target="media/image66.gif"/><Relationship Id="rId51" Type="http://schemas.openxmlformats.org/officeDocument/2006/relationships/image" Target="media/image31.gif"/><Relationship Id="rId50" Type="http://schemas.openxmlformats.org/officeDocument/2006/relationships/image" Target="media/image51.gif"/><Relationship Id="rId53" Type="http://schemas.openxmlformats.org/officeDocument/2006/relationships/image" Target="media/image43.gif"/><Relationship Id="rId52" Type="http://schemas.openxmlformats.org/officeDocument/2006/relationships/image" Target="media/image64.gif"/><Relationship Id="rId11" Type="http://schemas.openxmlformats.org/officeDocument/2006/relationships/image" Target="media/image5.gif"/><Relationship Id="rId55" Type="http://schemas.openxmlformats.org/officeDocument/2006/relationships/image" Target="media/image24.gif"/><Relationship Id="rId10" Type="http://schemas.openxmlformats.org/officeDocument/2006/relationships/image" Target="media/image9.gif"/><Relationship Id="rId54" Type="http://schemas.openxmlformats.org/officeDocument/2006/relationships/image" Target="media/image57.gif"/><Relationship Id="rId13" Type="http://schemas.openxmlformats.org/officeDocument/2006/relationships/image" Target="media/image70.gif"/><Relationship Id="rId57" Type="http://schemas.openxmlformats.org/officeDocument/2006/relationships/image" Target="media/image10.gif"/><Relationship Id="rId12" Type="http://schemas.openxmlformats.org/officeDocument/2006/relationships/image" Target="media/image35.gif"/><Relationship Id="rId56" Type="http://schemas.openxmlformats.org/officeDocument/2006/relationships/image" Target="media/image42.gif"/><Relationship Id="rId15" Type="http://schemas.openxmlformats.org/officeDocument/2006/relationships/image" Target="media/image20.gif"/><Relationship Id="rId59" Type="http://schemas.openxmlformats.org/officeDocument/2006/relationships/image" Target="media/image39.gif"/><Relationship Id="rId14" Type="http://schemas.openxmlformats.org/officeDocument/2006/relationships/image" Target="media/image18.gif"/><Relationship Id="rId58" Type="http://schemas.openxmlformats.org/officeDocument/2006/relationships/image" Target="media/image29.gif"/><Relationship Id="rId17" Type="http://schemas.openxmlformats.org/officeDocument/2006/relationships/image" Target="media/image44.gif"/><Relationship Id="rId16" Type="http://schemas.openxmlformats.org/officeDocument/2006/relationships/image" Target="media/image6.gif"/><Relationship Id="rId19" Type="http://schemas.openxmlformats.org/officeDocument/2006/relationships/image" Target="media/image71.gif"/><Relationship Id="rId18" Type="http://schemas.openxmlformats.org/officeDocument/2006/relationships/image" Target="media/image50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